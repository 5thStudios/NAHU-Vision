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DA798" w14:textId="77777777" w:rsidR="00945425" w:rsidRPr="0010037B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10037B">
        <w:rPr>
          <w:rFonts w:ascii="Arial" w:hAnsi="Arial" w:cs="Arial"/>
          <w:color w:val="000000"/>
        </w:rPr>
        <w:t>FOR IMMEDIATE RELEASE</w:t>
      </w:r>
      <w:r w:rsidRPr="0010037B">
        <w:rPr>
          <w:rFonts w:ascii="Arial" w:hAnsi="Arial" w:cs="Arial"/>
          <w:color w:val="000000"/>
        </w:rPr>
        <w:tab/>
        <w:t xml:space="preserve"> Contact:</w:t>
      </w:r>
      <w:r w:rsidRPr="0010037B">
        <w:rPr>
          <w:rFonts w:ascii="Arial" w:hAnsi="Arial" w:cs="Arial"/>
          <w:color w:val="FF0000"/>
        </w:rPr>
        <w:t xml:space="preserve"> </w:t>
      </w:r>
      <w:r w:rsidR="00082CEE" w:rsidRPr="0010037B">
        <w:rPr>
          <w:rFonts w:ascii="Arial" w:hAnsi="Arial" w:cs="Arial"/>
          <w:color w:val="FF0000"/>
        </w:rPr>
        <w:t>Insert contact name, title</w:t>
      </w:r>
    </w:p>
    <w:p w14:paraId="36B336DB" w14:textId="77777777" w:rsidR="00945425" w:rsidRPr="0010037B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10037B">
        <w:rPr>
          <w:rFonts w:ascii="Arial" w:hAnsi="Arial" w:cs="Arial"/>
          <w:color w:val="FF0000"/>
        </w:rPr>
        <w:t>Insert Date</w:t>
      </w:r>
      <w:r w:rsidR="00945425" w:rsidRPr="0010037B">
        <w:rPr>
          <w:rFonts w:ascii="Arial" w:hAnsi="Arial" w:cs="Arial"/>
          <w:color w:val="FF0000"/>
        </w:rPr>
        <w:tab/>
      </w:r>
      <w:r w:rsidR="00945425" w:rsidRPr="0010037B">
        <w:rPr>
          <w:rFonts w:ascii="Arial" w:hAnsi="Arial" w:cs="Arial"/>
          <w:color w:val="000000"/>
        </w:rPr>
        <w:tab/>
      </w:r>
      <w:r w:rsidR="00945425" w:rsidRPr="0010037B">
        <w:rPr>
          <w:rFonts w:ascii="Arial" w:hAnsi="Arial" w:cs="Arial"/>
          <w:color w:val="000000"/>
        </w:rPr>
        <w:tab/>
        <w:t xml:space="preserve"> </w:t>
      </w:r>
      <w:r w:rsidRPr="0010037B">
        <w:rPr>
          <w:rFonts w:ascii="Arial" w:hAnsi="Arial" w:cs="Arial"/>
          <w:color w:val="000000"/>
        </w:rPr>
        <w:tab/>
      </w:r>
      <w:r w:rsidRPr="0010037B">
        <w:rPr>
          <w:rFonts w:ascii="Arial" w:hAnsi="Arial" w:cs="Arial"/>
          <w:color w:val="FF0000"/>
        </w:rPr>
        <w:t xml:space="preserve"> Insert contact phone number and email address</w:t>
      </w:r>
    </w:p>
    <w:p w14:paraId="144C31B9" w14:textId="77777777" w:rsidR="00945425" w:rsidRPr="0010037B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4A1C4898" w14:textId="77777777" w:rsidR="0010037B" w:rsidRDefault="00DD1F0B" w:rsidP="001D6C04">
      <w:pPr>
        <w:jc w:val="center"/>
        <w:rPr>
          <w:rFonts w:ascii="Arial" w:hAnsi="Arial" w:cs="Arial"/>
          <w:b/>
          <w:sz w:val="28"/>
          <w:szCs w:val="28"/>
        </w:rPr>
      </w:pPr>
      <w:r w:rsidRPr="0010037B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162761" w:rsidRPr="0010037B">
        <w:rPr>
          <w:rFonts w:ascii="Arial" w:hAnsi="Arial" w:cs="Arial"/>
          <w:b/>
          <w:color w:val="FF0000"/>
          <w:sz w:val="28"/>
          <w:szCs w:val="28"/>
        </w:rPr>
        <w:t>Region</w:t>
      </w:r>
      <w:r w:rsidRPr="0010037B">
        <w:rPr>
          <w:rFonts w:ascii="Arial" w:hAnsi="Arial" w:cs="Arial"/>
          <w:b/>
          <w:sz w:val="28"/>
          <w:szCs w:val="28"/>
        </w:rPr>
        <w:t xml:space="preserve"> </w:t>
      </w:r>
      <w:r w:rsidR="001E685D" w:rsidRPr="0010037B">
        <w:rPr>
          <w:rFonts w:ascii="Arial" w:hAnsi="Arial" w:cs="Arial"/>
          <w:b/>
          <w:sz w:val="28"/>
          <w:szCs w:val="28"/>
        </w:rPr>
        <w:t xml:space="preserve">Recognized </w:t>
      </w:r>
      <w:r w:rsidR="001D6C04" w:rsidRPr="0010037B">
        <w:rPr>
          <w:rFonts w:ascii="Arial" w:hAnsi="Arial" w:cs="Arial"/>
          <w:b/>
          <w:sz w:val="28"/>
          <w:szCs w:val="28"/>
        </w:rPr>
        <w:t>with the</w:t>
      </w:r>
      <w:r w:rsidR="001E685D" w:rsidRPr="0010037B">
        <w:rPr>
          <w:rFonts w:ascii="Arial" w:hAnsi="Arial" w:cs="Arial"/>
          <w:b/>
          <w:sz w:val="28"/>
          <w:szCs w:val="28"/>
        </w:rPr>
        <w:t xml:space="preserve"> </w:t>
      </w:r>
    </w:p>
    <w:p w14:paraId="3A19C683" w14:textId="77777777" w:rsidR="00082CEE" w:rsidRPr="0010037B" w:rsidRDefault="004D41BD" w:rsidP="001D6C04">
      <w:pPr>
        <w:jc w:val="center"/>
        <w:rPr>
          <w:rFonts w:ascii="Arial" w:hAnsi="Arial" w:cs="Arial"/>
          <w:b/>
          <w:sz w:val="28"/>
          <w:szCs w:val="28"/>
        </w:rPr>
      </w:pPr>
      <w:r w:rsidRPr="0010037B">
        <w:rPr>
          <w:rFonts w:ascii="Arial" w:hAnsi="Arial" w:cs="Arial"/>
          <w:b/>
          <w:sz w:val="28"/>
          <w:szCs w:val="28"/>
        </w:rPr>
        <w:t>Highest Growth Rate</w:t>
      </w:r>
      <w:r w:rsidR="007100FE" w:rsidRPr="0010037B">
        <w:rPr>
          <w:rFonts w:ascii="Arial" w:hAnsi="Arial" w:cs="Arial"/>
          <w:b/>
          <w:sz w:val="28"/>
          <w:szCs w:val="28"/>
        </w:rPr>
        <w:t xml:space="preserve"> </w:t>
      </w:r>
      <w:r w:rsidR="001D6C04" w:rsidRPr="0010037B">
        <w:rPr>
          <w:rFonts w:ascii="Arial" w:hAnsi="Arial" w:cs="Arial"/>
          <w:b/>
          <w:sz w:val="28"/>
          <w:szCs w:val="28"/>
        </w:rPr>
        <w:t xml:space="preserve">of the Year </w:t>
      </w:r>
      <w:r w:rsidR="005D7D91" w:rsidRPr="0010037B">
        <w:rPr>
          <w:rFonts w:ascii="Arial" w:hAnsi="Arial" w:cs="Arial"/>
          <w:b/>
          <w:sz w:val="28"/>
          <w:szCs w:val="28"/>
        </w:rPr>
        <w:t>Award</w:t>
      </w:r>
    </w:p>
    <w:p w14:paraId="09E15A86" w14:textId="77777777" w:rsidR="00082CEE" w:rsidRPr="0010037B" w:rsidRDefault="00082CEE" w:rsidP="00503933">
      <w:pPr>
        <w:rPr>
          <w:rFonts w:ascii="Arial" w:hAnsi="Arial" w:cs="Arial"/>
          <w:b/>
        </w:rPr>
      </w:pPr>
    </w:p>
    <w:p w14:paraId="255A6C5F" w14:textId="14F0058C" w:rsidR="00503933" w:rsidRPr="0010037B" w:rsidRDefault="00DD1F0B" w:rsidP="00651A57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10037B">
        <w:rPr>
          <w:rFonts w:ascii="Arial" w:hAnsi="Arial" w:cs="Arial"/>
          <w:b/>
          <w:color w:val="FF0000"/>
        </w:rPr>
        <w:t>Insert City, State</w:t>
      </w:r>
      <w:r w:rsidR="00503933" w:rsidRPr="0010037B">
        <w:rPr>
          <w:rFonts w:ascii="Arial" w:hAnsi="Arial" w:cs="Arial"/>
          <w:b/>
        </w:rPr>
        <w:t xml:space="preserve"> (</w:t>
      </w:r>
      <w:r w:rsidRPr="0010037B">
        <w:rPr>
          <w:rFonts w:ascii="Arial" w:hAnsi="Arial" w:cs="Arial"/>
          <w:b/>
          <w:color w:val="FF0000"/>
        </w:rPr>
        <w:t>Insert Date</w:t>
      </w:r>
      <w:r w:rsidR="00503933" w:rsidRPr="0010037B">
        <w:rPr>
          <w:rFonts w:ascii="Arial" w:hAnsi="Arial" w:cs="Arial"/>
          <w:b/>
        </w:rPr>
        <w:t xml:space="preserve">) </w:t>
      </w:r>
      <w:r w:rsidR="00503933" w:rsidRPr="0010037B">
        <w:rPr>
          <w:rFonts w:ascii="Arial" w:hAnsi="Arial" w:cs="Arial"/>
        </w:rPr>
        <w:t xml:space="preserve">— </w:t>
      </w:r>
      <w:r w:rsidR="00DF715A" w:rsidRPr="0010037B">
        <w:rPr>
          <w:rFonts w:ascii="Arial" w:hAnsi="Arial" w:cs="Arial"/>
          <w:color w:val="FF0000"/>
        </w:rPr>
        <w:t xml:space="preserve">Insert </w:t>
      </w:r>
      <w:r w:rsidR="00162761" w:rsidRPr="0010037B">
        <w:rPr>
          <w:rFonts w:ascii="Arial" w:hAnsi="Arial" w:cs="Arial"/>
          <w:color w:val="FF0000"/>
        </w:rPr>
        <w:t>Region</w:t>
      </w:r>
      <w:r w:rsidR="00503933" w:rsidRPr="0010037B">
        <w:rPr>
          <w:rFonts w:ascii="Arial" w:hAnsi="Arial" w:cs="Arial"/>
        </w:rPr>
        <w:t xml:space="preserve"> </w:t>
      </w:r>
      <w:r w:rsidR="001E685D" w:rsidRPr="0010037B">
        <w:rPr>
          <w:rFonts w:ascii="Arial" w:hAnsi="Arial" w:cs="Arial"/>
        </w:rPr>
        <w:t>was r</w:t>
      </w:r>
      <w:r w:rsidR="009C26EA" w:rsidRPr="0010037B">
        <w:rPr>
          <w:rFonts w:ascii="Arial" w:hAnsi="Arial" w:cs="Arial"/>
        </w:rPr>
        <w:t xml:space="preserve">ecently </w:t>
      </w:r>
      <w:r w:rsidR="001E685D" w:rsidRPr="0010037B">
        <w:rPr>
          <w:rFonts w:ascii="Arial" w:hAnsi="Arial" w:cs="Arial"/>
        </w:rPr>
        <w:t xml:space="preserve">recognized </w:t>
      </w:r>
      <w:r w:rsidR="001D6C04" w:rsidRPr="0010037B">
        <w:rPr>
          <w:rFonts w:ascii="Arial" w:hAnsi="Arial" w:cs="Arial"/>
        </w:rPr>
        <w:t xml:space="preserve">with </w:t>
      </w:r>
      <w:r w:rsidR="005F4202" w:rsidRPr="0010037B">
        <w:rPr>
          <w:rFonts w:ascii="Arial" w:hAnsi="Arial" w:cs="Arial"/>
        </w:rPr>
        <w:t xml:space="preserve">the </w:t>
      </w:r>
      <w:r w:rsidR="00B8098D" w:rsidRPr="0010037B">
        <w:rPr>
          <w:rFonts w:ascii="Arial" w:hAnsi="Arial" w:cs="Arial"/>
          <w:szCs w:val="24"/>
        </w:rPr>
        <w:t>Highest Growth Rate of the Year Award</w:t>
      </w:r>
      <w:r w:rsidR="00503933" w:rsidRPr="0010037B">
        <w:rPr>
          <w:rFonts w:ascii="Arial" w:hAnsi="Arial" w:cs="Arial"/>
        </w:rPr>
        <w:t xml:space="preserve"> at the </w:t>
      </w:r>
      <w:r w:rsidR="00DD523F" w:rsidRPr="0010037B">
        <w:rPr>
          <w:rFonts w:ascii="Arial" w:hAnsi="Arial" w:cs="Arial"/>
        </w:rPr>
        <w:t>National Association of Health Underwriters</w:t>
      </w:r>
      <w:r w:rsidR="00794438" w:rsidRPr="0010037B">
        <w:rPr>
          <w:rFonts w:ascii="Arial" w:hAnsi="Arial" w:cs="Arial"/>
        </w:rPr>
        <w:t>’</w:t>
      </w:r>
      <w:r w:rsidR="00DD523F" w:rsidRPr="0010037B">
        <w:rPr>
          <w:rFonts w:ascii="Arial" w:hAnsi="Arial" w:cs="Arial"/>
        </w:rPr>
        <w:t xml:space="preserve"> (NAHU) </w:t>
      </w:r>
      <w:r w:rsidR="00BC5A97" w:rsidRPr="0010037B">
        <w:rPr>
          <w:rFonts w:ascii="Arial" w:hAnsi="Arial" w:cs="Arial"/>
        </w:rPr>
        <w:t>8</w:t>
      </w:r>
      <w:ins w:id="0" w:author="Cira Fear" w:date="2018-09-26T18:36:00Z">
        <w:r w:rsidR="00ED17D3">
          <w:rPr>
            <w:rFonts w:ascii="Arial" w:hAnsi="Arial" w:cs="Arial"/>
          </w:rPr>
          <w:t>8</w:t>
        </w:r>
      </w:ins>
      <w:del w:id="1" w:author="Cira Fear" w:date="2018-09-26T18:36:00Z">
        <w:r w:rsidR="0010037B" w:rsidDel="00ED17D3">
          <w:rPr>
            <w:rFonts w:ascii="Arial" w:hAnsi="Arial" w:cs="Arial"/>
          </w:rPr>
          <w:delText>7</w:delText>
        </w:r>
      </w:del>
      <w:r w:rsidR="00BC5A97" w:rsidRPr="0010037B">
        <w:rPr>
          <w:rFonts w:ascii="Arial" w:hAnsi="Arial" w:cs="Arial"/>
        </w:rPr>
        <w:t>th</w:t>
      </w:r>
      <w:r w:rsidR="00DE034D" w:rsidRPr="0010037B">
        <w:rPr>
          <w:rFonts w:ascii="Arial" w:hAnsi="Arial" w:cs="Arial"/>
        </w:rPr>
        <w:t xml:space="preserve"> Annual Convention and Exhibition in </w:t>
      </w:r>
      <w:ins w:id="2" w:author="Cira Fear" w:date="2018-09-26T18:37:00Z">
        <w:r w:rsidR="00ED17D3">
          <w:rPr>
            <w:rFonts w:ascii="Arial" w:hAnsi="Arial" w:cs="Arial"/>
          </w:rPr>
          <w:t>Kansas City</w:t>
        </w:r>
      </w:ins>
      <w:bookmarkStart w:id="3" w:name="_GoBack"/>
      <w:bookmarkEnd w:id="3"/>
      <w:del w:id="4" w:author="Cira Fear" w:date="2018-09-26T18:37:00Z">
        <w:r w:rsidR="0010037B" w:rsidRPr="0010037B" w:rsidDel="00ED17D3">
          <w:rPr>
            <w:rFonts w:ascii="Arial" w:hAnsi="Arial" w:cs="Arial"/>
          </w:rPr>
          <w:delText>Orl</w:delText>
        </w:r>
      </w:del>
      <w:del w:id="5" w:author="Cira Fear" w:date="2018-09-26T18:36:00Z">
        <w:r w:rsidR="0010037B" w:rsidRPr="0010037B" w:rsidDel="00ED17D3">
          <w:rPr>
            <w:rFonts w:ascii="Arial" w:hAnsi="Arial" w:cs="Arial"/>
          </w:rPr>
          <w:delText>ando</w:delText>
        </w:r>
      </w:del>
      <w:r w:rsidR="0010037B" w:rsidRPr="0010037B">
        <w:rPr>
          <w:rFonts w:ascii="Arial" w:hAnsi="Arial" w:cs="Arial"/>
        </w:rPr>
        <w:t xml:space="preserve">, </w:t>
      </w:r>
      <w:ins w:id="6" w:author="Cira Fear" w:date="2018-09-26T18:36:00Z">
        <w:r w:rsidR="00ED17D3">
          <w:rPr>
            <w:rFonts w:ascii="Arial" w:hAnsi="Arial" w:cs="Arial"/>
          </w:rPr>
          <w:t>MO</w:t>
        </w:r>
      </w:ins>
      <w:del w:id="7" w:author="Cira Fear" w:date="2018-09-26T18:36:00Z">
        <w:r w:rsidR="0010037B" w:rsidRPr="0010037B" w:rsidDel="00ED17D3">
          <w:rPr>
            <w:rFonts w:ascii="Arial" w:hAnsi="Arial" w:cs="Arial"/>
          </w:rPr>
          <w:delText>FL</w:delText>
        </w:r>
      </w:del>
      <w:r w:rsidR="00DE034D" w:rsidRPr="0010037B">
        <w:rPr>
          <w:rFonts w:ascii="Arial" w:hAnsi="Arial" w:cs="Arial"/>
        </w:rPr>
        <w:t xml:space="preserve">. </w:t>
      </w:r>
      <w:r w:rsidR="00DD523F" w:rsidRPr="0010037B">
        <w:rPr>
          <w:rFonts w:ascii="Arial" w:hAnsi="Arial" w:cs="Arial"/>
        </w:rPr>
        <w:t xml:space="preserve"> </w:t>
      </w:r>
      <w:r w:rsidR="009C26EA" w:rsidRPr="0010037B">
        <w:rPr>
          <w:rFonts w:ascii="Arial" w:hAnsi="Arial" w:cs="Arial"/>
        </w:rPr>
        <w:t xml:space="preserve"> </w:t>
      </w:r>
    </w:p>
    <w:p w14:paraId="18FC3A00" w14:textId="77777777" w:rsidR="00DD523F" w:rsidRPr="0010037B" w:rsidRDefault="00DD523F" w:rsidP="00651A57">
      <w:pPr>
        <w:autoSpaceDE w:val="0"/>
        <w:autoSpaceDN w:val="0"/>
        <w:adjustRightInd w:val="0"/>
        <w:rPr>
          <w:rFonts w:ascii="Arial" w:hAnsi="Arial" w:cs="Arial"/>
        </w:rPr>
      </w:pPr>
    </w:p>
    <w:p w14:paraId="1F49E266" w14:textId="77777777" w:rsidR="00503933" w:rsidRPr="0010037B" w:rsidRDefault="00A52DC7" w:rsidP="00651A57">
      <w:pPr>
        <w:autoSpaceDE w:val="0"/>
        <w:autoSpaceDN w:val="0"/>
        <w:adjustRightInd w:val="0"/>
        <w:rPr>
          <w:rFonts w:ascii="Arial" w:hAnsi="Arial" w:cs="Arial"/>
        </w:rPr>
      </w:pPr>
      <w:r w:rsidRPr="0010037B">
        <w:rPr>
          <w:rFonts w:ascii="Arial" w:hAnsi="Arial" w:cs="Arial"/>
          <w:color w:val="FF0000"/>
        </w:rPr>
        <w:t xml:space="preserve">Insert </w:t>
      </w:r>
      <w:r w:rsidR="00162761" w:rsidRPr="0010037B">
        <w:rPr>
          <w:rFonts w:ascii="Arial" w:hAnsi="Arial" w:cs="Arial"/>
          <w:color w:val="FF0000"/>
        </w:rPr>
        <w:t>Region</w:t>
      </w:r>
      <w:r w:rsidRPr="0010037B">
        <w:rPr>
          <w:rFonts w:ascii="Arial" w:hAnsi="Arial" w:cs="Arial"/>
        </w:rPr>
        <w:t xml:space="preserve"> </w:t>
      </w:r>
      <w:r w:rsidR="00503933" w:rsidRPr="0010037B">
        <w:rPr>
          <w:rFonts w:ascii="Arial" w:hAnsi="Arial" w:cs="Arial"/>
        </w:rPr>
        <w:t xml:space="preserve">was recognized for this award </w:t>
      </w:r>
      <w:r w:rsidR="005F4202" w:rsidRPr="0010037B">
        <w:rPr>
          <w:rFonts w:ascii="Arial" w:hAnsi="Arial" w:cs="Arial"/>
        </w:rPr>
        <w:t xml:space="preserve">for </w:t>
      </w:r>
      <w:r w:rsidR="00B8098D" w:rsidRPr="0010037B">
        <w:rPr>
          <w:rFonts w:ascii="Arial" w:hAnsi="Arial" w:cs="Arial"/>
        </w:rPr>
        <w:t>obtaining the highest percentage of growth in</w:t>
      </w:r>
      <w:r w:rsidR="005F4202" w:rsidRPr="0010037B">
        <w:rPr>
          <w:rFonts w:ascii="Arial" w:hAnsi="Arial" w:cs="Arial"/>
        </w:rPr>
        <w:t xml:space="preserve"> NAHU </w:t>
      </w:r>
      <w:r w:rsidR="00B8098D" w:rsidRPr="0010037B">
        <w:rPr>
          <w:rFonts w:ascii="Arial" w:hAnsi="Arial" w:cs="Arial"/>
        </w:rPr>
        <w:t xml:space="preserve">members </w:t>
      </w:r>
      <w:r w:rsidR="00F63C24" w:rsidRPr="0010037B">
        <w:rPr>
          <w:rFonts w:ascii="Arial" w:hAnsi="Arial" w:cs="Arial"/>
        </w:rPr>
        <w:t xml:space="preserve">among </w:t>
      </w:r>
      <w:r w:rsidR="00162761" w:rsidRPr="0010037B">
        <w:rPr>
          <w:rFonts w:ascii="Arial" w:hAnsi="Arial" w:cs="Arial"/>
          <w:color w:val="FF0000"/>
        </w:rPr>
        <w:t>other regions</w:t>
      </w:r>
      <w:r w:rsidR="00F63C24" w:rsidRPr="0010037B">
        <w:rPr>
          <w:rFonts w:ascii="Arial" w:hAnsi="Arial" w:cs="Arial"/>
        </w:rPr>
        <w:t xml:space="preserve"> </w:t>
      </w:r>
      <w:r w:rsidR="00B8098D" w:rsidRPr="0010037B">
        <w:rPr>
          <w:rFonts w:ascii="Arial" w:hAnsi="Arial" w:cs="Arial"/>
        </w:rPr>
        <w:t>throughout</w:t>
      </w:r>
      <w:r w:rsidR="005F4202" w:rsidRPr="0010037B">
        <w:rPr>
          <w:rFonts w:ascii="Arial" w:hAnsi="Arial" w:cs="Arial"/>
        </w:rPr>
        <w:t xml:space="preserve"> the past calendar year.</w:t>
      </w:r>
    </w:p>
    <w:p w14:paraId="707F3912" w14:textId="77777777" w:rsidR="00503933" w:rsidRPr="0010037B" w:rsidRDefault="00503933" w:rsidP="00651A57">
      <w:pPr>
        <w:rPr>
          <w:rFonts w:ascii="Arial" w:hAnsi="Arial" w:cs="Arial"/>
        </w:rPr>
      </w:pPr>
    </w:p>
    <w:p w14:paraId="5BBD5575" w14:textId="77777777" w:rsidR="00DD523F" w:rsidRPr="0010037B" w:rsidRDefault="00DD523F" w:rsidP="00651A57">
      <w:pPr>
        <w:rPr>
          <w:rFonts w:ascii="Arial" w:hAnsi="Arial" w:cs="Arial"/>
        </w:rPr>
      </w:pPr>
      <w:r w:rsidRPr="0010037B">
        <w:rPr>
          <w:rFonts w:ascii="Arial" w:hAnsi="Arial" w:cs="Arial"/>
        </w:rPr>
        <w:t>“</w:t>
      </w:r>
      <w:r w:rsidR="00F95D8A" w:rsidRPr="0010037B">
        <w:rPr>
          <w:rFonts w:ascii="Arial" w:hAnsi="Arial" w:cs="Arial"/>
        </w:rPr>
        <w:t>The leadership of NAHU members has a far-reaching impact on providing for the healthcare needs of individuals, families and business in their communities. We are grateful for</w:t>
      </w:r>
      <w:r w:rsidR="00162761" w:rsidRPr="0010037B">
        <w:rPr>
          <w:rFonts w:ascii="Arial" w:hAnsi="Arial" w:cs="Arial"/>
        </w:rPr>
        <w:t xml:space="preserve"> Region member’s </w:t>
      </w:r>
      <w:r w:rsidR="00F95D8A" w:rsidRPr="0010037B">
        <w:rPr>
          <w:rFonts w:ascii="Arial" w:hAnsi="Arial" w:cs="Arial"/>
        </w:rPr>
        <w:t>hard work</w:t>
      </w:r>
      <w:r w:rsidR="003F3303" w:rsidRPr="0010037B">
        <w:rPr>
          <w:rFonts w:ascii="Arial" w:hAnsi="Arial" w:cs="Arial"/>
        </w:rPr>
        <w:t xml:space="preserve"> with recruitment</w:t>
      </w:r>
      <w:r w:rsidR="004A60ED" w:rsidRPr="0010037B">
        <w:rPr>
          <w:rFonts w:ascii="Arial" w:hAnsi="Arial" w:cs="Arial"/>
        </w:rPr>
        <w:t xml:space="preserve"> and recognize them for their efforts </w:t>
      </w:r>
      <w:r w:rsidR="00F95D8A" w:rsidRPr="0010037B">
        <w:rPr>
          <w:rFonts w:ascii="Arial" w:hAnsi="Arial" w:cs="Arial"/>
        </w:rPr>
        <w:t>with this well-deserved award,” said NAHU CEO Janet Trautwein</w:t>
      </w:r>
      <w:r w:rsidRPr="0010037B">
        <w:rPr>
          <w:rFonts w:ascii="Arial" w:hAnsi="Arial" w:cs="Arial"/>
        </w:rPr>
        <w:t>.</w:t>
      </w:r>
    </w:p>
    <w:p w14:paraId="09845554" w14:textId="77777777" w:rsidR="00DD523F" w:rsidRPr="0010037B" w:rsidRDefault="00DD523F" w:rsidP="00651A57">
      <w:pPr>
        <w:rPr>
          <w:rFonts w:ascii="Arial" w:hAnsi="Arial" w:cs="Arial"/>
        </w:rPr>
      </w:pPr>
    </w:p>
    <w:p w14:paraId="34CA399A" w14:textId="77777777" w:rsidR="00503933" w:rsidRPr="0010037B" w:rsidRDefault="00503933" w:rsidP="00651A57">
      <w:pPr>
        <w:rPr>
          <w:rFonts w:ascii="Arial" w:hAnsi="Arial" w:cs="Arial"/>
        </w:rPr>
      </w:pPr>
      <w:r w:rsidRPr="0010037B">
        <w:rPr>
          <w:rFonts w:ascii="Arial" w:hAnsi="Arial" w:cs="Arial"/>
        </w:rPr>
        <w:t>“</w:t>
      </w:r>
      <w:r w:rsidR="0074559A" w:rsidRPr="0010037B">
        <w:rPr>
          <w:rFonts w:ascii="Arial" w:hAnsi="Arial" w:cs="Arial"/>
          <w:color w:val="FF0000"/>
        </w:rPr>
        <w:t>Insert</w:t>
      </w:r>
      <w:r w:rsidR="00162761" w:rsidRPr="0010037B">
        <w:rPr>
          <w:rFonts w:ascii="Arial" w:hAnsi="Arial" w:cs="Arial"/>
          <w:color w:val="FF0000"/>
        </w:rPr>
        <w:t xml:space="preserve"> Region</w:t>
      </w:r>
      <w:r w:rsidR="0007443A" w:rsidRPr="0010037B">
        <w:rPr>
          <w:rFonts w:ascii="Arial" w:hAnsi="Arial" w:cs="Arial"/>
          <w:color w:val="FF0000"/>
        </w:rPr>
        <w:t xml:space="preserve"> </w:t>
      </w:r>
      <w:r w:rsidR="0007443A" w:rsidRPr="0010037B">
        <w:rPr>
          <w:rFonts w:ascii="Arial" w:hAnsi="Arial" w:cs="Arial"/>
        </w:rPr>
        <w:t xml:space="preserve">exemplifies the dedication to providing the best opportunities for our members </w:t>
      </w:r>
      <w:r w:rsidR="003F3303" w:rsidRPr="0010037B">
        <w:rPr>
          <w:rFonts w:ascii="Arial" w:hAnsi="Arial" w:cs="Arial"/>
        </w:rPr>
        <w:t>through their dedication to recruitment</w:t>
      </w:r>
      <w:r w:rsidRPr="0010037B">
        <w:rPr>
          <w:rFonts w:ascii="Arial" w:hAnsi="Arial" w:cs="Arial"/>
        </w:rPr>
        <w:t xml:space="preserve">,” said </w:t>
      </w:r>
      <w:r w:rsidR="0074559A" w:rsidRPr="0010037B">
        <w:rPr>
          <w:rFonts w:ascii="Arial" w:hAnsi="Arial" w:cs="Arial"/>
          <w:color w:val="FF0000"/>
        </w:rPr>
        <w:t xml:space="preserve">Insert Name of </w:t>
      </w:r>
      <w:r w:rsidR="00162761" w:rsidRPr="0010037B">
        <w:rPr>
          <w:rFonts w:ascii="Arial" w:hAnsi="Arial" w:cs="Arial"/>
          <w:color w:val="FF0000"/>
        </w:rPr>
        <w:t>RVP</w:t>
      </w:r>
      <w:r w:rsidR="0074559A" w:rsidRPr="0010037B">
        <w:rPr>
          <w:rFonts w:ascii="Arial" w:hAnsi="Arial" w:cs="Arial"/>
        </w:rPr>
        <w:t xml:space="preserve">, </w:t>
      </w:r>
      <w:r w:rsidR="00162761" w:rsidRPr="0010037B">
        <w:rPr>
          <w:rFonts w:ascii="Arial" w:hAnsi="Arial" w:cs="Arial"/>
        </w:rPr>
        <w:t xml:space="preserve">regional vice </w:t>
      </w:r>
      <w:r w:rsidR="0074559A" w:rsidRPr="0010037B">
        <w:rPr>
          <w:rFonts w:ascii="Arial" w:hAnsi="Arial" w:cs="Arial"/>
        </w:rPr>
        <w:t xml:space="preserve">president of </w:t>
      </w:r>
      <w:r w:rsidR="0074559A" w:rsidRPr="0010037B">
        <w:rPr>
          <w:rFonts w:ascii="Arial" w:hAnsi="Arial" w:cs="Arial"/>
          <w:color w:val="FF0000"/>
        </w:rPr>
        <w:t xml:space="preserve">Insert </w:t>
      </w:r>
      <w:r w:rsidR="00162761" w:rsidRPr="0010037B">
        <w:rPr>
          <w:rFonts w:ascii="Arial" w:hAnsi="Arial" w:cs="Arial"/>
          <w:color w:val="FF0000"/>
        </w:rPr>
        <w:t>Region</w:t>
      </w:r>
      <w:r w:rsidR="0074559A" w:rsidRPr="0010037B">
        <w:rPr>
          <w:rFonts w:ascii="Arial" w:hAnsi="Arial" w:cs="Arial"/>
        </w:rPr>
        <w:t>.</w:t>
      </w:r>
      <w:r w:rsidR="0007443A" w:rsidRPr="0010037B">
        <w:rPr>
          <w:rFonts w:ascii="Arial" w:hAnsi="Arial" w:cs="Arial"/>
        </w:rPr>
        <w:t xml:space="preserve"> “This year, </w:t>
      </w:r>
      <w:r w:rsidR="00162761" w:rsidRPr="0010037B">
        <w:rPr>
          <w:rFonts w:ascii="Arial" w:hAnsi="Arial" w:cs="Arial"/>
          <w:color w:val="FF0000"/>
        </w:rPr>
        <w:t xml:space="preserve">Insert Region </w:t>
      </w:r>
      <w:r w:rsidR="0007443A" w:rsidRPr="0010037B">
        <w:rPr>
          <w:rFonts w:ascii="Arial" w:hAnsi="Arial" w:cs="Arial"/>
        </w:rPr>
        <w:t xml:space="preserve">organized _________ in our local community, _________ as part of our communications efforts and hosted _________ to </w:t>
      </w:r>
      <w:r w:rsidR="003F3303" w:rsidRPr="0010037B">
        <w:rPr>
          <w:rFonts w:ascii="Arial" w:hAnsi="Arial" w:cs="Arial"/>
        </w:rPr>
        <w:t>boost NAHU memberships</w:t>
      </w:r>
      <w:r w:rsidR="0007443A" w:rsidRPr="0010037B">
        <w:rPr>
          <w:rFonts w:ascii="Arial" w:hAnsi="Arial" w:cs="Arial"/>
        </w:rPr>
        <w:t>.</w:t>
      </w:r>
      <w:r w:rsidR="00662A2E" w:rsidRPr="0010037B">
        <w:rPr>
          <w:rFonts w:ascii="Arial" w:hAnsi="Arial" w:cs="Arial"/>
        </w:rPr>
        <w:t xml:space="preserve"> </w:t>
      </w:r>
      <w:r w:rsidR="006F1196" w:rsidRPr="0010037B">
        <w:rPr>
          <w:rFonts w:ascii="Arial" w:hAnsi="Arial" w:cs="Arial"/>
        </w:rPr>
        <w:t xml:space="preserve">These </w:t>
      </w:r>
      <w:r w:rsidR="00662A2E" w:rsidRPr="0010037B">
        <w:rPr>
          <w:rFonts w:ascii="Arial" w:hAnsi="Arial" w:cs="Arial"/>
        </w:rPr>
        <w:t>projects and many others have set a standard of</w:t>
      </w:r>
      <w:r w:rsidR="00662A2E" w:rsidRPr="0010037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10037B">
        <w:rPr>
          <w:rFonts w:ascii="Arial" w:hAnsi="Arial" w:cs="Arial"/>
        </w:rPr>
        <w:t>.”</w:t>
      </w:r>
    </w:p>
    <w:p w14:paraId="4D10AABA" w14:textId="77777777" w:rsidR="00F95D8A" w:rsidRPr="0010037B" w:rsidRDefault="00F95D8A" w:rsidP="00651A57">
      <w:pPr>
        <w:rPr>
          <w:rFonts w:ascii="Arial" w:hAnsi="Arial" w:cs="Arial"/>
        </w:rPr>
      </w:pPr>
    </w:p>
    <w:p w14:paraId="13727CFC" w14:textId="77777777" w:rsidR="002E2C41" w:rsidRPr="0010037B" w:rsidRDefault="00DD523F" w:rsidP="00651A57">
      <w:pPr>
        <w:rPr>
          <w:rFonts w:ascii="Arial" w:hAnsi="Arial" w:cs="Arial"/>
        </w:rPr>
      </w:pPr>
      <w:r w:rsidRPr="0010037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10037B">
        <w:rPr>
          <w:rFonts w:ascii="Arial" w:hAnsi="Arial" w:cs="Arial"/>
        </w:rPr>
        <w:t xml:space="preserve">For more information, please call </w:t>
      </w:r>
      <w:r w:rsidR="00DC0998" w:rsidRPr="0010037B">
        <w:rPr>
          <w:rFonts w:ascii="Arial" w:hAnsi="Arial" w:cs="Arial"/>
          <w:color w:val="FF0000"/>
        </w:rPr>
        <w:t>Name</w:t>
      </w:r>
      <w:r w:rsidRPr="0010037B">
        <w:rPr>
          <w:rFonts w:ascii="Arial" w:hAnsi="Arial" w:cs="Arial"/>
        </w:rPr>
        <w:t xml:space="preserve"> at </w:t>
      </w:r>
      <w:r w:rsidR="00DC0998" w:rsidRPr="0010037B">
        <w:rPr>
          <w:rFonts w:ascii="Arial" w:hAnsi="Arial" w:cs="Arial"/>
          <w:color w:val="FF0000"/>
        </w:rPr>
        <w:t>phone number</w:t>
      </w:r>
      <w:r w:rsidRPr="0010037B">
        <w:rPr>
          <w:rFonts w:ascii="Arial" w:hAnsi="Arial" w:cs="Arial"/>
        </w:rPr>
        <w:t xml:space="preserve"> or email </w:t>
      </w:r>
      <w:r w:rsidR="00DC0998" w:rsidRPr="0010037B">
        <w:rPr>
          <w:rFonts w:ascii="Arial" w:hAnsi="Arial" w:cs="Arial"/>
          <w:color w:val="FF0000"/>
        </w:rPr>
        <w:t>email@address</w:t>
      </w:r>
      <w:r w:rsidRPr="0010037B">
        <w:rPr>
          <w:rFonts w:ascii="Arial" w:hAnsi="Arial" w:cs="Arial"/>
        </w:rPr>
        <w:t>.</w:t>
      </w:r>
    </w:p>
    <w:p w14:paraId="2A319A1A" w14:textId="77777777" w:rsidR="00651A57" w:rsidRPr="0010037B" w:rsidRDefault="00651A57" w:rsidP="002E2C41">
      <w:pPr>
        <w:rPr>
          <w:rFonts w:ascii="Arial" w:hAnsi="Arial" w:cs="Arial"/>
        </w:rPr>
      </w:pPr>
    </w:p>
    <w:p w14:paraId="4BF1A705" w14:textId="77777777" w:rsidR="002E2C41" w:rsidRPr="0010037B" w:rsidRDefault="002E2C41" w:rsidP="002E2C41">
      <w:pPr>
        <w:jc w:val="center"/>
        <w:rPr>
          <w:rFonts w:ascii="Arial" w:hAnsi="Arial" w:cs="Arial"/>
        </w:rPr>
      </w:pPr>
      <w:r w:rsidRPr="0010037B">
        <w:rPr>
          <w:rFonts w:ascii="Arial" w:hAnsi="Arial" w:cs="Arial"/>
        </w:rPr>
        <w:t>###</w:t>
      </w:r>
    </w:p>
    <w:sectPr w:rsidR="002E2C41" w:rsidRPr="0010037B" w:rsidSect="00651A57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E0C4A" w14:textId="77777777" w:rsidR="00800C7B" w:rsidRDefault="00800C7B">
      <w:r>
        <w:separator/>
      </w:r>
    </w:p>
  </w:endnote>
  <w:endnote w:type="continuationSeparator" w:id="0">
    <w:p w14:paraId="4096C67E" w14:textId="77777777" w:rsidR="00800C7B" w:rsidRDefault="0080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457C7" w14:textId="77777777" w:rsidR="00800C7B" w:rsidRDefault="00800C7B">
      <w:r>
        <w:separator/>
      </w:r>
    </w:p>
  </w:footnote>
  <w:footnote w:type="continuationSeparator" w:id="0">
    <w:p w14:paraId="56084013" w14:textId="77777777" w:rsidR="00800C7B" w:rsidRDefault="00800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C3905" w14:textId="77777777" w:rsidR="00B8098D" w:rsidRPr="0010037B" w:rsidRDefault="00B8098D">
    <w:pPr>
      <w:pStyle w:val="Header"/>
      <w:rPr>
        <w:rFonts w:ascii="Arial" w:hAnsi="Arial" w:cs="Arial"/>
        <w:color w:val="FF0000"/>
        <w:sz w:val="32"/>
        <w:szCs w:val="32"/>
      </w:rPr>
    </w:pPr>
    <w:r w:rsidRPr="0010037B">
      <w:rPr>
        <w:rFonts w:ascii="Arial" w:hAnsi="Arial" w:cs="Arial"/>
        <w:color w:val="FF0000"/>
        <w:sz w:val="32"/>
        <w:szCs w:val="32"/>
      </w:rPr>
      <w:t>Insert Chapter LOGO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ira Fear">
    <w15:presenceInfo w15:providerId="None" w15:userId="Cira Fe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B4BC6"/>
    <w:rsid w:val="0010037B"/>
    <w:rsid w:val="00162761"/>
    <w:rsid w:val="001B5E5B"/>
    <w:rsid w:val="001D6C04"/>
    <w:rsid w:val="001E685D"/>
    <w:rsid w:val="00222F3D"/>
    <w:rsid w:val="0029348E"/>
    <w:rsid w:val="002E2C41"/>
    <w:rsid w:val="00325BBC"/>
    <w:rsid w:val="003F3303"/>
    <w:rsid w:val="004A60ED"/>
    <w:rsid w:val="004D41BD"/>
    <w:rsid w:val="00503933"/>
    <w:rsid w:val="00506CF0"/>
    <w:rsid w:val="00522E79"/>
    <w:rsid w:val="00536DED"/>
    <w:rsid w:val="005C0931"/>
    <w:rsid w:val="005D7D91"/>
    <w:rsid w:val="005F4202"/>
    <w:rsid w:val="00624BBD"/>
    <w:rsid w:val="00651A57"/>
    <w:rsid w:val="00662A2E"/>
    <w:rsid w:val="00687AAD"/>
    <w:rsid w:val="006F1196"/>
    <w:rsid w:val="007100FE"/>
    <w:rsid w:val="007420CA"/>
    <w:rsid w:val="0074559A"/>
    <w:rsid w:val="00794438"/>
    <w:rsid w:val="00800C7B"/>
    <w:rsid w:val="0083745A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B1460D"/>
    <w:rsid w:val="00B67C57"/>
    <w:rsid w:val="00B74E4F"/>
    <w:rsid w:val="00B8098D"/>
    <w:rsid w:val="00BC5A97"/>
    <w:rsid w:val="00BD5146"/>
    <w:rsid w:val="00C755E6"/>
    <w:rsid w:val="00CB68C7"/>
    <w:rsid w:val="00D464B6"/>
    <w:rsid w:val="00D80A69"/>
    <w:rsid w:val="00DC0998"/>
    <w:rsid w:val="00DD1F0B"/>
    <w:rsid w:val="00DD523F"/>
    <w:rsid w:val="00DE034D"/>
    <w:rsid w:val="00DF715A"/>
    <w:rsid w:val="00EA6D61"/>
    <w:rsid w:val="00ED17D3"/>
    <w:rsid w:val="00F63C24"/>
    <w:rsid w:val="00F95D8A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3376EF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Growth Rate of the Year Award</vt:lpstr>
    </vt:vector>
  </TitlesOfParts>
  <Company>N.A.H.U.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Growth Rate of the Year Award</dc:title>
  <dc:creator>Kevin Corcoran</dc:creator>
  <cp:lastModifiedBy>Cira Fear</cp:lastModifiedBy>
  <cp:revision>2</cp:revision>
  <cp:lastPrinted>2004-07-08T16:09:00Z</cp:lastPrinted>
  <dcterms:created xsi:type="dcterms:W3CDTF">2018-09-27T01:37:00Z</dcterms:created>
  <dcterms:modified xsi:type="dcterms:W3CDTF">2018-09-27T01:37:00Z</dcterms:modified>
</cp:coreProperties>
</file>