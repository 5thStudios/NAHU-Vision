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9B" w:rsidRDefault="00F91D9B">
      <w:pPr>
        <w:pStyle w:val="Title"/>
        <w:jc w:val="left"/>
        <w:rPr>
          <w:color w:val="FF0000"/>
        </w:rPr>
      </w:pPr>
    </w:p>
    <w:p w:rsidR="00F91D9B" w:rsidRPr="00DC774D" w:rsidRDefault="00F91D9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</w:p>
    <w:p w:rsidR="00A379DB" w:rsidRPr="00DC774D" w:rsidRDefault="00A379DB">
      <w:pPr>
        <w:pStyle w:val="Title"/>
        <w:jc w:val="left"/>
        <w:rPr>
          <w:rFonts w:ascii="Arial" w:hAnsi="Arial" w:cs="Arial"/>
          <w:color w:val="FF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Your Own Logo</w:t>
      </w:r>
    </w:p>
    <w:p w:rsidR="00A379DB" w:rsidRPr="00DC774D" w:rsidRDefault="00E42E60" w:rsidP="00E42E60">
      <w:pPr>
        <w:pStyle w:val="Title"/>
        <w:tabs>
          <w:tab w:val="left" w:pos="4320"/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000000"/>
          <w:sz w:val="22"/>
          <w:szCs w:val="22"/>
        </w:rPr>
        <w:t>FOR IMMEDIATE RELEASE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000000"/>
          <w:sz w:val="22"/>
          <w:szCs w:val="22"/>
        </w:rPr>
        <w:t>Contact: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="00A379DB" w:rsidRPr="00DC774D">
        <w:rPr>
          <w:rFonts w:ascii="Arial" w:hAnsi="Arial" w:cs="Arial"/>
          <w:color w:val="FF0000"/>
          <w:sz w:val="22"/>
          <w:szCs w:val="22"/>
        </w:rPr>
        <w:t>Insert Name</w:t>
      </w:r>
    </w:p>
    <w:p w:rsidR="00A379DB" w:rsidRPr="00DC774D" w:rsidRDefault="00A379DB" w:rsidP="00E42E60">
      <w:pPr>
        <w:pStyle w:val="Title"/>
        <w:tabs>
          <w:tab w:val="left" w:pos="5310"/>
        </w:tabs>
        <w:jc w:val="left"/>
        <w:rPr>
          <w:rFonts w:ascii="Arial" w:hAnsi="Arial" w:cs="Arial"/>
          <w:color w:val="000000"/>
          <w:sz w:val="22"/>
          <w:szCs w:val="22"/>
        </w:rPr>
      </w:pPr>
      <w:r w:rsidRPr="00DC774D">
        <w:rPr>
          <w:rFonts w:ascii="Arial" w:hAnsi="Arial" w:cs="Arial"/>
          <w:color w:val="FF0000"/>
          <w:sz w:val="22"/>
          <w:szCs w:val="22"/>
        </w:rPr>
        <w:t>Insert Date</w:t>
      </w:r>
      <w:r w:rsidRPr="00DC774D">
        <w:rPr>
          <w:rFonts w:ascii="Arial" w:hAnsi="Arial" w:cs="Arial"/>
          <w:color w:val="000000"/>
          <w:sz w:val="22"/>
          <w:szCs w:val="22"/>
        </w:rPr>
        <w:tab/>
      </w:r>
      <w:r w:rsidRPr="00DC774D">
        <w:rPr>
          <w:rFonts w:ascii="Arial" w:hAnsi="Arial" w:cs="Arial"/>
          <w:color w:val="FF0000"/>
          <w:sz w:val="22"/>
          <w:szCs w:val="22"/>
        </w:rPr>
        <w:t>Insert phone number and email address</w:t>
      </w:r>
      <w:r w:rsidRPr="00DC774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379DB" w:rsidRPr="00332D03" w:rsidRDefault="00A379DB">
      <w:pPr>
        <w:pStyle w:val="Title"/>
        <w:jc w:val="left"/>
        <w:rPr>
          <w:rFonts w:asciiTheme="minorHAnsi" w:hAnsiTheme="minorHAnsi"/>
          <w:color w:val="000000"/>
        </w:rPr>
      </w:pP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  <w:r w:rsidRPr="00332D03">
        <w:rPr>
          <w:rFonts w:asciiTheme="minorHAnsi" w:hAnsiTheme="minorHAnsi"/>
          <w:color w:val="000000"/>
        </w:rPr>
        <w:tab/>
      </w:r>
    </w:p>
    <w:p w:rsidR="00674F7B" w:rsidRPr="00DC774D" w:rsidRDefault="00DC774D" w:rsidP="008242FC">
      <w:pPr>
        <w:jc w:val="center"/>
        <w:rPr>
          <w:rFonts w:ascii="Arial" w:hAnsi="Arial" w:cs="Arial"/>
          <w:spacing w:val="-2"/>
          <w:sz w:val="28"/>
          <w:szCs w:val="28"/>
        </w:rPr>
      </w:pPr>
      <w:r w:rsidRPr="00DC774D">
        <w:rPr>
          <w:rFonts w:ascii="Arial" w:hAnsi="Arial" w:cs="Arial"/>
          <w:spacing w:val="-2"/>
          <w:sz w:val="28"/>
          <w:szCs w:val="28"/>
        </w:rPr>
        <w:t xml:space="preserve">Local Agent Attends </w:t>
      </w:r>
      <w:r w:rsidR="00012206">
        <w:rPr>
          <w:rFonts w:ascii="Arial" w:hAnsi="Arial" w:cs="Arial"/>
          <w:spacing w:val="-2"/>
          <w:sz w:val="28"/>
          <w:szCs w:val="28"/>
        </w:rPr>
        <w:t>DC Healthcare Conference</w:t>
      </w:r>
    </w:p>
    <w:p w:rsidR="008242FC" w:rsidRPr="00735476" w:rsidRDefault="008242FC" w:rsidP="00E42E60">
      <w:pPr>
        <w:rPr>
          <w:rFonts w:ascii="Arial" w:hAnsi="Arial" w:cs="Arial"/>
        </w:rPr>
      </w:pPr>
    </w:p>
    <w:p w:rsidR="00A379DB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bCs/>
          <w:sz w:val="22"/>
          <w:szCs w:val="22"/>
        </w:rPr>
        <w:t>(</w:t>
      </w:r>
      <w:r w:rsidR="007526E6" w:rsidRPr="00DC774D">
        <w:rPr>
          <w:rFonts w:ascii="Arial" w:hAnsi="Arial" w:cs="Arial"/>
          <w:bCs/>
          <w:sz w:val="22"/>
          <w:szCs w:val="22"/>
        </w:rPr>
        <w:t>Washington, D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="007526E6" w:rsidRPr="00DC774D">
        <w:rPr>
          <w:rFonts w:ascii="Arial" w:hAnsi="Arial" w:cs="Arial"/>
          <w:bCs/>
          <w:sz w:val="22"/>
          <w:szCs w:val="22"/>
        </w:rPr>
        <w:t>C</w:t>
      </w:r>
      <w:r w:rsidR="00FF7FB6" w:rsidRPr="00DC774D">
        <w:rPr>
          <w:rFonts w:ascii="Arial" w:hAnsi="Arial" w:cs="Arial"/>
          <w:bCs/>
          <w:sz w:val="22"/>
          <w:szCs w:val="22"/>
        </w:rPr>
        <w:t>.</w:t>
      </w:r>
      <w:r w:rsidRPr="00DC774D">
        <w:rPr>
          <w:rFonts w:ascii="Arial" w:hAnsi="Arial" w:cs="Arial"/>
          <w:bCs/>
          <w:sz w:val="22"/>
          <w:szCs w:val="22"/>
        </w:rPr>
        <w:t>)</w:t>
      </w:r>
      <w:r w:rsidRPr="00DC774D">
        <w:rPr>
          <w:rFonts w:ascii="Arial" w:hAnsi="Arial" w:cs="Arial"/>
          <w:sz w:val="22"/>
          <w:szCs w:val="22"/>
        </w:rPr>
        <w:t xml:space="preserve"> – The National Association of Health Underwriters (NAHU) held its </w:t>
      </w:r>
      <w:r w:rsidR="00C26344" w:rsidRPr="00DC774D">
        <w:rPr>
          <w:rFonts w:ascii="Arial" w:hAnsi="Arial" w:cs="Arial"/>
          <w:sz w:val="22"/>
          <w:szCs w:val="22"/>
        </w:rPr>
        <w:t>2</w:t>
      </w:r>
      <w:r w:rsidR="00DC774D" w:rsidRPr="00DC774D">
        <w:rPr>
          <w:rFonts w:ascii="Arial" w:hAnsi="Arial" w:cs="Arial"/>
          <w:sz w:val="22"/>
          <w:szCs w:val="22"/>
        </w:rPr>
        <w:t>8</w:t>
      </w:r>
      <w:r w:rsidR="0011008E" w:rsidRPr="00DC774D">
        <w:rPr>
          <w:rFonts w:ascii="Arial" w:hAnsi="Arial" w:cs="Arial"/>
          <w:sz w:val="22"/>
          <w:szCs w:val="22"/>
        </w:rPr>
        <w:t>th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>A</w:t>
      </w:r>
      <w:r w:rsidR="008530C2" w:rsidRPr="00DC774D">
        <w:rPr>
          <w:rFonts w:ascii="Arial" w:hAnsi="Arial" w:cs="Arial"/>
          <w:sz w:val="22"/>
          <w:szCs w:val="22"/>
        </w:rPr>
        <w:t>nnual Capito</w:t>
      </w:r>
      <w:r w:rsidR="001C2167" w:rsidRPr="00DC774D">
        <w:rPr>
          <w:rFonts w:ascii="Arial" w:hAnsi="Arial" w:cs="Arial"/>
          <w:sz w:val="22"/>
          <w:szCs w:val="22"/>
        </w:rPr>
        <w:t xml:space="preserve">l Conference </w:t>
      </w:r>
      <w:r w:rsidR="00AD0AE8" w:rsidRPr="00DC774D">
        <w:rPr>
          <w:rFonts w:ascii="Arial" w:hAnsi="Arial" w:cs="Arial"/>
          <w:sz w:val="22"/>
          <w:szCs w:val="22"/>
        </w:rPr>
        <w:t>on</w:t>
      </w:r>
      <w:r w:rsidR="008530C2" w:rsidRPr="00DC774D">
        <w:rPr>
          <w:rFonts w:ascii="Arial" w:hAnsi="Arial" w:cs="Arial"/>
          <w:sz w:val="22"/>
          <w:szCs w:val="22"/>
        </w:rPr>
        <w:t xml:space="preserve"> </w:t>
      </w:r>
      <w:r w:rsidR="006419C9" w:rsidRPr="00DC774D">
        <w:rPr>
          <w:rFonts w:ascii="Arial" w:hAnsi="Arial" w:cs="Arial"/>
          <w:sz w:val="22"/>
          <w:szCs w:val="22"/>
        </w:rPr>
        <w:t xml:space="preserve">February </w:t>
      </w:r>
      <w:r w:rsidR="00DC774D" w:rsidRPr="00DC774D">
        <w:rPr>
          <w:rFonts w:ascii="Arial" w:hAnsi="Arial" w:cs="Arial"/>
          <w:sz w:val="22"/>
          <w:szCs w:val="22"/>
        </w:rPr>
        <w:t>26-28</w:t>
      </w:r>
      <w:r w:rsidR="00103A53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in Washington, D</w:t>
      </w:r>
      <w:r w:rsidR="00FF7FB6" w:rsidRPr="00DC774D">
        <w:rPr>
          <w:rFonts w:ascii="Arial" w:hAnsi="Arial" w:cs="Arial"/>
          <w:sz w:val="22"/>
          <w:szCs w:val="22"/>
        </w:rPr>
        <w:t>.</w:t>
      </w:r>
      <w:r w:rsidRPr="00DC774D">
        <w:rPr>
          <w:rFonts w:ascii="Arial" w:hAnsi="Arial" w:cs="Arial"/>
          <w:sz w:val="22"/>
          <w:szCs w:val="22"/>
        </w:rPr>
        <w:t xml:space="preserve">C. The theme of the meeting was </w:t>
      </w:r>
      <w:r w:rsidR="00DC774D" w:rsidRPr="00574032">
        <w:rPr>
          <w:rFonts w:ascii="Arial" w:hAnsi="Arial" w:cs="Arial"/>
          <w:i/>
          <w:spacing w:val="-2"/>
          <w:sz w:val="22"/>
          <w:szCs w:val="22"/>
        </w:rPr>
        <w:t xml:space="preserve">Shaping Healthcare’s Future </w:t>
      </w:r>
      <w:r w:rsidR="00012206" w:rsidRPr="00574032">
        <w:rPr>
          <w:rFonts w:ascii="Arial" w:hAnsi="Arial" w:cs="Arial"/>
          <w:i/>
          <w:spacing w:val="-2"/>
          <w:sz w:val="22"/>
          <w:szCs w:val="22"/>
        </w:rPr>
        <w:t>through</w:t>
      </w:r>
      <w:r w:rsidR="00DC774D" w:rsidRPr="00574032">
        <w:rPr>
          <w:rFonts w:ascii="Arial" w:hAnsi="Arial" w:cs="Arial"/>
          <w:i/>
          <w:spacing w:val="-2"/>
          <w:sz w:val="22"/>
          <w:szCs w:val="22"/>
        </w:rPr>
        <w:t xml:space="preserve"> Advocacy</w:t>
      </w:r>
      <w:r w:rsidR="00DC774D" w:rsidRPr="00DC774D">
        <w:rPr>
          <w:rFonts w:ascii="Arial" w:hAnsi="Arial" w:cs="Arial"/>
          <w:spacing w:val="-2"/>
          <w:sz w:val="22"/>
          <w:szCs w:val="22"/>
        </w:rPr>
        <w:t>.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7526E6" w:rsidRPr="00DC774D">
        <w:rPr>
          <w:rFonts w:ascii="Arial" w:hAnsi="Arial" w:cs="Arial"/>
          <w:sz w:val="22"/>
          <w:szCs w:val="22"/>
        </w:rPr>
        <w:t>O</w:t>
      </w:r>
      <w:r w:rsidR="008530C2" w:rsidRPr="00DC774D">
        <w:rPr>
          <w:rFonts w:ascii="Arial" w:hAnsi="Arial" w:cs="Arial"/>
          <w:sz w:val="22"/>
          <w:szCs w:val="22"/>
        </w:rPr>
        <w:t xml:space="preserve">ver </w:t>
      </w:r>
      <w:r w:rsidR="00012206">
        <w:rPr>
          <w:rFonts w:ascii="Arial" w:hAnsi="Arial" w:cs="Arial"/>
          <w:sz w:val="22"/>
          <w:szCs w:val="22"/>
        </w:rPr>
        <w:t>80</w:t>
      </w:r>
      <w:r w:rsidRPr="00DC774D">
        <w:rPr>
          <w:rFonts w:ascii="Arial" w:hAnsi="Arial" w:cs="Arial"/>
          <w:sz w:val="22"/>
          <w:szCs w:val="22"/>
        </w:rPr>
        <w:t xml:space="preserve">0 health insurance professionals from across the country did just that by </w:t>
      </w:r>
      <w:r w:rsidR="00012206">
        <w:rPr>
          <w:rFonts w:ascii="Arial" w:hAnsi="Arial" w:cs="Arial"/>
          <w:sz w:val="22"/>
          <w:szCs w:val="22"/>
        </w:rPr>
        <w:t xml:space="preserve">promoting </w:t>
      </w:r>
      <w:r w:rsidR="00574032">
        <w:rPr>
          <w:rFonts w:ascii="Arial" w:hAnsi="Arial" w:cs="Arial"/>
          <w:sz w:val="22"/>
          <w:szCs w:val="22"/>
        </w:rPr>
        <w:t xml:space="preserve">sensible </w:t>
      </w:r>
      <w:r w:rsidR="00012206">
        <w:rPr>
          <w:rFonts w:ascii="Arial" w:hAnsi="Arial" w:cs="Arial"/>
          <w:sz w:val="22"/>
          <w:szCs w:val="22"/>
        </w:rPr>
        <w:t>solutions for health insurance</w:t>
      </w:r>
      <w:r w:rsidR="007526E6" w:rsidRPr="00DC774D">
        <w:rPr>
          <w:rFonts w:ascii="Arial" w:hAnsi="Arial" w:cs="Arial"/>
          <w:sz w:val="22"/>
          <w:szCs w:val="22"/>
        </w:rPr>
        <w:t xml:space="preserve"> issues </w:t>
      </w:r>
      <w:r w:rsidR="00E21B29" w:rsidRPr="00DC774D">
        <w:rPr>
          <w:rFonts w:ascii="Arial" w:hAnsi="Arial" w:cs="Arial"/>
          <w:sz w:val="22"/>
          <w:szCs w:val="22"/>
        </w:rPr>
        <w:t xml:space="preserve">to </w:t>
      </w:r>
      <w:r w:rsidRPr="00DC774D">
        <w:rPr>
          <w:rFonts w:ascii="Arial" w:hAnsi="Arial" w:cs="Arial"/>
          <w:sz w:val="22"/>
          <w:szCs w:val="22"/>
        </w:rPr>
        <w:t>congressional leaders.</w:t>
      </w:r>
      <w:r w:rsidR="00416CA9" w:rsidRPr="00DC774D">
        <w:rPr>
          <w:rFonts w:ascii="Arial" w:hAnsi="Arial" w:cs="Arial"/>
          <w:sz w:val="22"/>
          <w:szCs w:val="22"/>
        </w:rPr>
        <w:t xml:space="preserve"> </w:t>
      </w:r>
    </w:p>
    <w:p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____________</w:t>
      </w:r>
      <w:r w:rsidR="00AA5C30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color w:val="FF0000"/>
          <w:sz w:val="22"/>
          <w:szCs w:val="22"/>
        </w:rPr>
        <w:t>(your name here)</w:t>
      </w:r>
      <w:r w:rsidRPr="00DC774D">
        <w:rPr>
          <w:rFonts w:ascii="Arial" w:hAnsi="Arial" w:cs="Arial"/>
          <w:sz w:val="22"/>
          <w:szCs w:val="22"/>
        </w:rPr>
        <w:t xml:space="preserve"> attended this conference, both for the opportunity to learn more about </w:t>
      </w:r>
      <w:r w:rsidR="001C2167" w:rsidRPr="00DC774D">
        <w:rPr>
          <w:rFonts w:ascii="Arial" w:hAnsi="Arial" w:cs="Arial"/>
          <w:sz w:val="22"/>
          <w:szCs w:val="22"/>
        </w:rPr>
        <w:t xml:space="preserve">healthcare reform and its impact </w:t>
      </w:r>
      <w:r w:rsidR="00E7706B" w:rsidRPr="00DC774D">
        <w:rPr>
          <w:rFonts w:ascii="Arial" w:hAnsi="Arial" w:cs="Arial"/>
          <w:sz w:val="22"/>
          <w:szCs w:val="22"/>
        </w:rPr>
        <w:t>on healthcare consumers</w:t>
      </w:r>
      <w:r w:rsidR="00C26344" w:rsidRPr="00DC774D">
        <w:rPr>
          <w:rFonts w:ascii="Arial" w:hAnsi="Arial" w:cs="Arial"/>
          <w:sz w:val="22"/>
          <w:szCs w:val="22"/>
        </w:rPr>
        <w:t>,</w:t>
      </w:r>
      <w:r w:rsidRPr="00DC774D">
        <w:rPr>
          <w:rFonts w:ascii="Arial" w:hAnsi="Arial" w:cs="Arial"/>
          <w:sz w:val="22"/>
          <w:szCs w:val="22"/>
        </w:rPr>
        <w:t xml:space="preserve"> a</w:t>
      </w:r>
      <w:r w:rsidR="00E7706B" w:rsidRPr="00DC774D">
        <w:rPr>
          <w:rFonts w:ascii="Arial" w:hAnsi="Arial" w:cs="Arial"/>
          <w:sz w:val="22"/>
          <w:szCs w:val="22"/>
        </w:rPr>
        <w:t>s well as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C26344" w:rsidRPr="00DC774D">
        <w:rPr>
          <w:rFonts w:ascii="Arial" w:hAnsi="Arial" w:cs="Arial"/>
          <w:sz w:val="22"/>
          <w:szCs w:val="22"/>
        </w:rPr>
        <w:t xml:space="preserve">to </w:t>
      </w:r>
      <w:r w:rsidRPr="00DC774D">
        <w:rPr>
          <w:rFonts w:ascii="Arial" w:hAnsi="Arial" w:cs="Arial"/>
          <w:sz w:val="22"/>
          <w:szCs w:val="22"/>
        </w:rPr>
        <w:t xml:space="preserve">communicate the </w:t>
      </w:r>
      <w:r w:rsidR="006C757D" w:rsidRPr="00DC774D">
        <w:rPr>
          <w:rFonts w:ascii="Arial" w:hAnsi="Arial" w:cs="Arial"/>
          <w:sz w:val="22"/>
          <w:szCs w:val="22"/>
        </w:rPr>
        <w:t>role</w:t>
      </w:r>
      <w:r w:rsidR="001C2167" w:rsidRPr="00DC774D">
        <w:rPr>
          <w:rFonts w:ascii="Arial" w:hAnsi="Arial" w:cs="Arial"/>
          <w:sz w:val="22"/>
          <w:szCs w:val="22"/>
        </w:rPr>
        <w:t xml:space="preserve"> of the agent</w:t>
      </w:r>
      <w:r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sz w:val="22"/>
          <w:szCs w:val="22"/>
        </w:rPr>
        <w:t xml:space="preserve">and brokers </w:t>
      </w:r>
      <w:r w:rsidRPr="00DC774D">
        <w:rPr>
          <w:rFonts w:ascii="Arial" w:hAnsi="Arial" w:cs="Arial"/>
          <w:sz w:val="22"/>
          <w:szCs w:val="22"/>
        </w:rPr>
        <w:t xml:space="preserve">to Congress.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He/She</w:t>
      </w:r>
      <w:r w:rsidR="00AD0AE8" w:rsidRPr="00DC774D">
        <w:rPr>
          <w:rFonts w:ascii="Arial" w:hAnsi="Arial" w:cs="Arial"/>
          <w:sz w:val="22"/>
          <w:szCs w:val="22"/>
        </w:rPr>
        <w:t xml:space="preserve"> visited with _______________ </w:t>
      </w:r>
      <w:r w:rsidR="00AD0AE8" w:rsidRPr="00DC774D">
        <w:rPr>
          <w:rFonts w:ascii="Arial" w:hAnsi="Arial" w:cs="Arial"/>
          <w:color w:val="FF0000"/>
          <w:sz w:val="22"/>
          <w:szCs w:val="22"/>
        </w:rPr>
        <w:t>(policymaker)</w:t>
      </w:r>
      <w:r w:rsidR="00AD0AE8" w:rsidRPr="00DC774D">
        <w:rPr>
          <w:rFonts w:ascii="Arial" w:hAnsi="Arial" w:cs="Arial"/>
          <w:sz w:val="22"/>
          <w:szCs w:val="22"/>
        </w:rPr>
        <w:t xml:space="preserve"> from _______________</w:t>
      </w:r>
      <w:r w:rsidR="00E21B29" w:rsidRPr="00DC774D">
        <w:rPr>
          <w:rFonts w:ascii="Arial" w:hAnsi="Arial" w:cs="Arial"/>
          <w:sz w:val="22"/>
          <w:szCs w:val="22"/>
        </w:rPr>
        <w:t xml:space="preserve"> 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>(state)</w:t>
      </w:r>
      <w:r w:rsidR="00AD0AE8" w:rsidRPr="00DC774D">
        <w:rPr>
          <w:rFonts w:ascii="Arial" w:hAnsi="Arial" w:cs="Arial"/>
          <w:sz w:val="22"/>
          <w:szCs w:val="22"/>
        </w:rPr>
        <w:t xml:space="preserve">. </w:t>
      </w:r>
      <w:r w:rsidRPr="00DC774D">
        <w:rPr>
          <w:rFonts w:ascii="Arial" w:hAnsi="Arial" w:cs="Arial"/>
          <w:sz w:val="22"/>
          <w:szCs w:val="22"/>
        </w:rPr>
        <w:t xml:space="preserve">_________________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(</w:t>
      </w:r>
      <w:r w:rsidR="00E21B29" w:rsidRPr="00DC774D">
        <w:rPr>
          <w:rFonts w:ascii="Arial" w:hAnsi="Arial" w:cs="Arial"/>
          <w:color w:val="FF0000"/>
          <w:sz w:val="22"/>
          <w:szCs w:val="22"/>
        </w:rPr>
        <w:t xml:space="preserve">your </w:t>
      </w:r>
      <w:r w:rsidR="007526E6" w:rsidRPr="00DC774D">
        <w:rPr>
          <w:rFonts w:ascii="Arial" w:hAnsi="Arial" w:cs="Arial"/>
          <w:color w:val="FF0000"/>
          <w:sz w:val="22"/>
          <w:szCs w:val="22"/>
        </w:rPr>
        <w:t>last name here)</w:t>
      </w:r>
      <w:r w:rsidR="007526E6" w:rsidRPr="00DC774D">
        <w:rPr>
          <w:rFonts w:ascii="Arial" w:hAnsi="Arial" w:cs="Arial"/>
          <w:sz w:val="22"/>
          <w:szCs w:val="22"/>
        </w:rPr>
        <w:t xml:space="preserve"> </w:t>
      </w:r>
      <w:r w:rsidRPr="00DC774D">
        <w:rPr>
          <w:rFonts w:ascii="Arial" w:hAnsi="Arial" w:cs="Arial"/>
          <w:sz w:val="22"/>
          <w:szCs w:val="22"/>
        </w:rPr>
        <w:t>has bee</w:t>
      </w:r>
      <w:r w:rsidR="00E44A6A" w:rsidRPr="00DC774D">
        <w:rPr>
          <w:rFonts w:ascii="Arial" w:hAnsi="Arial" w:cs="Arial"/>
          <w:sz w:val="22"/>
          <w:szCs w:val="22"/>
        </w:rPr>
        <w:t xml:space="preserve">n a NAHU member for 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(number) </w:t>
      </w:r>
      <w:r w:rsidR="00E44A6A" w:rsidRPr="00DC774D">
        <w:rPr>
          <w:rFonts w:ascii="Arial" w:hAnsi="Arial" w:cs="Arial"/>
          <w:sz w:val="22"/>
          <w:szCs w:val="22"/>
        </w:rPr>
        <w:t xml:space="preserve">years; </w:t>
      </w:r>
      <w:r w:rsidR="0067582D" w:rsidRPr="00DC774D">
        <w:rPr>
          <w:rFonts w:ascii="Arial" w:hAnsi="Arial" w:cs="Arial"/>
          <w:sz w:val="22"/>
          <w:szCs w:val="22"/>
        </w:rPr>
        <w:t xml:space="preserve">this was </w:t>
      </w:r>
      <w:r w:rsidR="0067582D" w:rsidRPr="00DC774D">
        <w:rPr>
          <w:rFonts w:ascii="Arial" w:hAnsi="Arial" w:cs="Arial"/>
          <w:color w:val="FF0000"/>
          <w:sz w:val="22"/>
          <w:szCs w:val="22"/>
        </w:rPr>
        <w:t>his/her</w:t>
      </w:r>
      <w:r w:rsidR="0067582D" w:rsidRPr="00DC774D">
        <w:rPr>
          <w:rFonts w:ascii="Arial" w:hAnsi="Arial" w:cs="Arial"/>
          <w:sz w:val="22"/>
          <w:szCs w:val="22"/>
        </w:rPr>
        <w:t xml:space="preserve"> ___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(ordinal number) </w:t>
      </w:r>
      <w:r w:rsidR="0067582D" w:rsidRPr="00DC774D">
        <w:rPr>
          <w:rFonts w:ascii="Arial" w:hAnsi="Arial" w:cs="Arial"/>
          <w:sz w:val="22"/>
          <w:szCs w:val="22"/>
        </w:rPr>
        <w:t>Capit</w:t>
      </w:r>
      <w:r w:rsidR="00C26344" w:rsidRPr="00DC774D">
        <w:rPr>
          <w:rFonts w:ascii="Arial" w:hAnsi="Arial" w:cs="Arial"/>
          <w:sz w:val="22"/>
          <w:szCs w:val="22"/>
        </w:rPr>
        <w:t>o</w:t>
      </w:r>
      <w:r w:rsidRPr="00DC774D">
        <w:rPr>
          <w:rFonts w:ascii="Arial" w:hAnsi="Arial" w:cs="Arial"/>
          <w:sz w:val="22"/>
          <w:szCs w:val="22"/>
        </w:rPr>
        <w:t>l Conference.</w:t>
      </w:r>
      <w:ins w:id="0" w:author="Alexandra Moyle" w:date="2015-01-28T13:51:00Z">
        <w:r w:rsidR="00FF7FB6" w:rsidRPr="00DC774D" w:rsidDel="00FF7FB6">
          <w:rPr>
            <w:rFonts w:ascii="Arial" w:hAnsi="Arial" w:cs="Arial"/>
            <w:sz w:val="22"/>
            <w:szCs w:val="22"/>
          </w:rPr>
          <w:t xml:space="preserve"> </w:t>
        </w:r>
      </w:ins>
      <w:r w:rsidRPr="00DC774D">
        <w:rPr>
          <w:rFonts w:ascii="Arial" w:hAnsi="Arial" w:cs="Arial"/>
          <w:sz w:val="22"/>
          <w:szCs w:val="22"/>
        </w:rPr>
        <w:t xml:space="preserve">____________ </w:t>
      </w:r>
      <w:r w:rsidR="00FF7FB6" w:rsidRPr="00DC774D">
        <w:rPr>
          <w:rFonts w:ascii="Arial" w:hAnsi="Arial" w:cs="Arial"/>
          <w:color w:val="FF0000"/>
          <w:sz w:val="22"/>
          <w:szCs w:val="22"/>
        </w:rPr>
        <w:t xml:space="preserve">(name) </w:t>
      </w:r>
      <w:r w:rsidRPr="00DC774D">
        <w:rPr>
          <w:rFonts w:ascii="Arial" w:hAnsi="Arial" w:cs="Arial"/>
          <w:sz w:val="22"/>
          <w:szCs w:val="22"/>
        </w:rPr>
        <w:t>serves on the _________________ committee of the ___________ Association of Health Underwriters, one of over 200 NAHU chapters across the country.</w:t>
      </w:r>
      <w:r w:rsidR="00FF7FB6" w:rsidRPr="00DC774D">
        <w:rPr>
          <w:rFonts w:ascii="Arial" w:hAnsi="Arial" w:cs="Arial"/>
          <w:sz w:val="22"/>
          <w:szCs w:val="22"/>
        </w:rPr>
        <w:t xml:space="preserve"> </w:t>
      </w:r>
    </w:p>
    <w:p w:rsidR="00A379DB" w:rsidRPr="00DC774D" w:rsidRDefault="00A379DB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</w:p>
    <w:p w:rsidR="00E67B8A" w:rsidRPr="00DC774D" w:rsidRDefault="008530C2" w:rsidP="004F2D92">
      <w:pPr>
        <w:pStyle w:val="BodyText2"/>
        <w:tabs>
          <w:tab w:val="left" w:pos="7470"/>
        </w:tabs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Capito</w:t>
      </w:r>
      <w:r w:rsidR="00A379DB" w:rsidRPr="00DC774D">
        <w:rPr>
          <w:rFonts w:ascii="Arial" w:hAnsi="Arial" w:cs="Arial"/>
          <w:sz w:val="22"/>
          <w:szCs w:val="22"/>
        </w:rPr>
        <w:t xml:space="preserve">l Conference guest speakers included </w:t>
      </w:r>
      <w:r w:rsidR="004F2D92">
        <w:rPr>
          <w:rFonts w:ascii="Arial" w:hAnsi="Arial" w:cs="Arial"/>
          <w:sz w:val="22"/>
          <w:szCs w:val="22"/>
        </w:rPr>
        <w:t xml:space="preserve">key </w:t>
      </w:r>
      <w:r w:rsidR="004F2D92">
        <w:rPr>
          <w:rFonts w:ascii="Arial" w:hAnsi="Arial" w:cs="Arial"/>
          <w:sz w:val="22"/>
          <w:szCs w:val="24"/>
        </w:rPr>
        <w:t>h</w:t>
      </w:r>
      <w:r w:rsidR="004F2D92" w:rsidRPr="00717AA4">
        <w:rPr>
          <w:rFonts w:ascii="Arial" w:hAnsi="Arial" w:cs="Arial"/>
          <w:sz w:val="22"/>
          <w:szCs w:val="24"/>
        </w:rPr>
        <w:t xml:space="preserve">ealthcare policymakers and leaders </w:t>
      </w:r>
      <w:r w:rsidR="004F2D92">
        <w:rPr>
          <w:rFonts w:ascii="Arial" w:hAnsi="Arial" w:cs="Arial"/>
          <w:sz w:val="22"/>
          <w:szCs w:val="24"/>
        </w:rPr>
        <w:t>who addressed</w:t>
      </w:r>
      <w:r w:rsidR="004F2D92" w:rsidRPr="00717AA4">
        <w:rPr>
          <w:rFonts w:ascii="Arial" w:hAnsi="Arial" w:cs="Arial"/>
          <w:sz w:val="22"/>
          <w:szCs w:val="24"/>
        </w:rPr>
        <w:t xml:space="preserve"> the future of health reform under the new Administration</w:t>
      </w:r>
      <w:r w:rsidR="004F2D92">
        <w:rPr>
          <w:rFonts w:ascii="Arial" w:hAnsi="Arial" w:cs="Arial"/>
          <w:sz w:val="22"/>
          <w:szCs w:val="24"/>
        </w:rPr>
        <w:t xml:space="preserve">. </w:t>
      </w:r>
      <w:r w:rsidR="00A379DB" w:rsidRPr="00DC774D">
        <w:rPr>
          <w:rFonts w:ascii="Arial" w:hAnsi="Arial" w:cs="Arial"/>
          <w:sz w:val="22"/>
          <w:szCs w:val="22"/>
        </w:rPr>
        <w:t xml:space="preserve">Other presentations </w:t>
      </w:r>
      <w:r w:rsidRPr="00DC774D">
        <w:rPr>
          <w:rFonts w:ascii="Arial" w:hAnsi="Arial" w:cs="Arial"/>
          <w:sz w:val="22"/>
          <w:szCs w:val="22"/>
        </w:rPr>
        <w:t xml:space="preserve">addressed </w:t>
      </w:r>
      <w:r w:rsidR="00E67B8A" w:rsidRPr="00DC774D">
        <w:rPr>
          <w:rFonts w:ascii="Arial" w:hAnsi="Arial" w:cs="Arial"/>
          <w:sz w:val="22"/>
          <w:szCs w:val="22"/>
        </w:rPr>
        <w:t xml:space="preserve">the scope and structure of state-based exchanges, </w:t>
      </w:r>
      <w:r w:rsidR="004E4E5C">
        <w:rPr>
          <w:rFonts w:ascii="Arial" w:hAnsi="Arial" w:cs="Arial"/>
          <w:sz w:val="22"/>
          <w:szCs w:val="22"/>
        </w:rPr>
        <w:t>employer reporting</w:t>
      </w:r>
      <w:r w:rsidR="00E67B8A" w:rsidRPr="00DC774D">
        <w:rPr>
          <w:rFonts w:ascii="Arial" w:hAnsi="Arial" w:cs="Arial"/>
          <w:sz w:val="22"/>
          <w:szCs w:val="22"/>
        </w:rPr>
        <w:t xml:space="preserve">, </w:t>
      </w:r>
      <w:r w:rsidR="001A368D">
        <w:rPr>
          <w:rFonts w:ascii="Arial" w:hAnsi="Arial" w:cs="Arial"/>
          <w:sz w:val="22"/>
          <w:szCs w:val="22"/>
        </w:rPr>
        <w:t xml:space="preserve">single-payer, </w:t>
      </w:r>
      <w:bookmarkStart w:id="1" w:name="_GoBack"/>
      <w:bookmarkEnd w:id="1"/>
      <w:r w:rsidR="004E4E5C">
        <w:rPr>
          <w:rFonts w:ascii="Arial" w:hAnsi="Arial" w:cs="Arial"/>
          <w:sz w:val="22"/>
          <w:szCs w:val="22"/>
        </w:rPr>
        <w:t>medical loss ratio</w:t>
      </w:r>
      <w:r w:rsidR="00E67B8A" w:rsidRPr="00DC774D">
        <w:rPr>
          <w:rFonts w:ascii="Arial" w:hAnsi="Arial" w:cs="Arial"/>
          <w:sz w:val="22"/>
          <w:szCs w:val="22"/>
        </w:rPr>
        <w:t xml:space="preserve">, </w:t>
      </w:r>
      <w:r w:rsidR="004E4E5C">
        <w:rPr>
          <w:rFonts w:ascii="Arial" w:hAnsi="Arial" w:cs="Arial"/>
          <w:sz w:val="22"/>
          <w:szCs w:val="22"/>
        </w:rPr>
        <w:t>improvements to Medicare</w:t>
      </w:r>
      <w:r w:rsidR="001E1E9B" w:rsidRPr="00DC774D">
        <w:rPr>
          <w:rFonts w:ascii="Arial" w:hAnsi="Arial" w:cs="Arial"/>
          <w:sz w:val="22"/>
          <w:szCs w:val="22"/>
        </w:rPr>
        <w:t>, consumer protections</w:t>
      </w:r>
      <w:r w:rsidR="00E67B8A" w:rsidRPr="00DC774D">
        <w:rPr>
          <w:rFonts w:ascii="Arial" w:hAnsi="Arial" w:cs="Arial"/>
          <w:sz w:val="22"/>
          <w:szCs w:val="22"/>
        </w:rPr>
        <w:t xml:space="preserve"> and h</w:t>
      </w:r>
      <w:r w:rsidR="00E67B8A" w:rsidRPr="00DC774D">
        <w:rPr>
          <w:rFonts w:ascii="Arial" w:hAnsi="Arial" w:cs="Arial"/>
          <w:iCs/>
          <w:sz w:val="22"/>
          <w:szCs w:val="22"/>
        </w:rPr>
        <w:t>ow businesses need to adapt to the new market reality.</w:t>
      </w:r>
      <w:r w:rsidR="00885CA7" w:rsidRPr="00DC774D">
        <w:rPr>
          <w:rFonts w:ascii="Arial" w:hAnsi="Arial" w:cs="Arial"/>
          <w:iCs/>
          <w:sz w:val="22"/>
          <w:szCs w:val="22"/>
        </w:rPr>
        <w:t xml:space="preserve"> </w:t>
      </w:r>
    </w:p>
    <w:p w:rsidR="00DA6879" w:rsidRPr="00DC774D" w:rsidRDefault="00DA6879" w:rsidP="00DA6879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407224" w:rsidRPr="00DC774D" w:rsidRDefault="003D2897" w:rsidP="00407224">
      <w:pPr>
        <w:pStyle w:val="BodyText2"/>
        <w:rPr>
          <w:rFonts w:ascii="Arial" w:hAnsi="Arial" w:cs="Arial"/>
          <w:sz w:val="22"/>
          <w:szCs w:val="22"/>
        </w:rPr>
      </w:pPr>
      <w:r w:rsidRPr="00DC774D">
        <w:rPr>
          <w:rFonts w:ascii="Arial" w:hAnsi="Arial" w:cs="Arial"/>
          <w:sz w:val="22"/>
          <w:szCs w:val="22"/>
        </w:rPr>
        <w:t>“</w:t>
      </w:r>
      <w:r w:rsidR="003E4E04" w:rsidRPr="00DC774D">
        <w:rPr>
          <w:rFonts w:ascii="Arial" w:hAnsi="Arial" w:cs="Arial"/>
          <w:sz w:val="22"/>
          <w:szCs w:val="22"/>
        </w:rPr>
        <w:t xml:space="preserve">It is important that </w:t>
      </w:r>
      <w:r w:rsidR="009F44E4" w:rsidRPr="00DC774D">
        <w:rPr>
          <w:rFonts w:ascii="Arial" w:hAnsi="Arial" w:cs="Arial"/>
          <w:sz w:val="22"/>
          <w:szCs w:val="22"/>
        </w:rPr>
        <w:t xml:space="preserve">we </w:t>
      </w:r>
      <w:r w:rsidR="003E4E04" w:rsidRPr="00DC774D">
        <w:rPr>
          <w:rFonts w:ascii="Arial" w:hAnsi="Arial" w:cs="Arial"/>
          <w:sz w:val="22"/>
          <w:szCs w:val="22"/>
        </w:rPr>
        <w:t>continue to provide our members with the tools they need to stay informed about health reform and what has been implemented, while also giving them a voice to have an impact on regulations</w:t>
      </w:r>
      <w:r w:rsidR="00FF7FB6" w:rsidRPr="00DC774D">
        <w:rPr>
          <w:rFonts w:ascii="Arial" w:hAnsi="Arial" w:cs="Arial"/>
          <w:sz w:val="22"/>
          <w:szCs w:val="22"/>
        </w:rPr>
        <w:t xml:space="preserve"> that</w:t>
      </w:r>
      <w:r w:rsidR="003E4E04" w:rsidRPr="00DC774D">
        <w:rPr>
          <w:rFonts w:ascii="Arial" w:hAnsi="Arial" w:cs="Arial"/>
          <w:sz w:val="22"/>
          <w:szCs w:val="22"/>
        </w:rPr>
        <w:t xml:space="preserve"> have yet to be made</w:t>
      </w:r>
      <w:r w:rsidRPr="00DC774D">
        <w:rPr>
          <w:rFonts w:ascii="Arial" w:hAnsi="Arial" w:cs="Arial"/>
          <w:sz w:val="22"/>
          <w:szCs w:val="22"/>
        </w:rPr>
        <w:t>,” said NAHU CEO Janet Trautwein. “</w:t>
      </w:r>
      <w:r w:rsidR="00407224" w:rsidRPr="00DC774D">
        <w:rPr>
          <w:rFonts w:ascii="Arial" w:hAnsi="Arial" w:cs="Arial"/>
          <w:sz w:val="22"/>
          <w:szCs w:val="22"/>
        </w:rPr>
        <w:t>We are educating agents</w:t>
      </w:r>
      <w:r w:rsidR="00917272" w:rsidRPr="00DC774D">
        <w:rPr>
          <w:rFonts w:ascii="Arial" w:hAnsi="Arial" w:cs="Arial"/>
          <w:sz w:val="22"/>
          <w:szCs w:val="22"/>
        </w:rPr>
        <w:t xml:space="preserve"> and brokers</w:t>
      </w:r>
      <w:r w:rsidR="00407224" w:rsidRPr="00DC774D">
        <w:rPr>
          <w:rFonts w:ascii="Arial" w:hAnsi="Arial" w:cs="Arial"/>
          <w:sz w:val="22"/>
          <w:szCs w:val="22"/>
        </w:rPr>
        <w:t xml:space="preserve"> so they know what to expect and how to best prepare and assist their clients.</w:t>
      </w:r>
      <w:r w:rsidR="00B94E6E" w:rsidRPr="00DC774D">
        <w:rPr>
          <w:rFonts w:ascii="Arial" w:hAnsi="Arial" w:cs="Arial"/>
          <w:sz w:val="22"/>
          <w:szCs w:val="22"/>
        </w:rPr>
        <w:t>”</w:t>
      </w:r>
    </w:p>
    <w:p w:rsidR="00A379DB" w:rsidRPr="00DC774D" w:rsidRDefault="00A379DB" w:rsidP="00407224">
      <w:pPr>
        <w:pStyle w:val="BodyText2"/>
        <w:rPr>
          <w:rFonts w:ascii="Arial" w:hAnsi="Arial" w:cs="Arial"/>
          <w:sz w:val="22"/>
          <w:szCs w:val="22"/>
        </w:rPr>
      </w:pPr>
    </w:p>
    <w:p w:rsidR="004F2D92" w:rsidRDefault="004F2D92" w:rsidP="004F2D92">
      <w:pPr>
        <w:pStyle w:val="Default"/>
        <w:rPr>
          <w:rFonts w:ascii="Arial" w:hAnsi="Arial" w:cs="Arial"/>
          <w:sz w:val="22"/>
        </w:rPr>
      </w:pPr>
      <w:r w:rsidRPr="00331DB4">
        <w:rPr>
          <w:rFonts w:ascii="Arial" w:hAnsi="Arial" w:cs="Arial"/>
          <w:sz w:val="22"/>
        </w:rPr>
        <w:t>“Every year, our members look forward to engaging in an open discussion about healthcare reform with their legislators,” said NAHU President Mike Em</w:t>
      </w:r>
      <w:r>
        <w:rPr>
          <w:rFonts w:ascii="Arial" w:hAnsi="Arial" w:cs="Arial"/>
          <w:sz w:val="22"/>
        </w:rPr>
        <w:t>b</w:t>
      </w:r>
      <w:r w:rsidRPr="00331DB4">
        <w:rPr>
          <w:rFonts w:ascii="Arial" w:hAnsi="Arial" w:cs="Arial"/>
          <w:sz w:val="22"/>
        </w:rPr>
        <w:t xml:space="preserve">ry. “We believe there is a critical need to ensure that the healthcare delivery system is solvent, accessible and efficient. NAHU’s Capitol Conference gives us the tools we need to help </w:t>
      </w:r>
      <w:r>
        <w:rPr>
          <w:rFonts w:ascii="Arial" w:hAnsi="Arial" w:cs="Arial"/>
          <w:sz w:val="22"/>
        </w:rPr>
        <w:t>our clients</w:t>
      </w:r>
      <w:r w:rsidRPr="00331DB4">
        <w:rPr>
          <w:rFonts w:ascii="Arial" w:hAnsi="Arial" w:cs="Arial"/>
          <w:sz w:val="22"/>
        </w:rPr>
        <w:t xml:space="preserve"> access the coverage they deserve at a price they can afford.”</w:t>
      </w:r>
    </w:p>
    <w:p w:rsidR="00A379DB" w:rsidRPr="00DC774D" w:rsidRDefault="00A379DB">
      <w:pPr>
        <w:rPr>
          <w:rFonts w:ascii="Arial" w:hAnsi="Arial" w:cs="Arial"/>
          <w:i/>
          <w:sz w:val="22"/>
          <w:szCs w:val="22"/>
        </w:rPr>
      </w:pPr>
    </w:p>
    <w:p w:rsidR="00192B11" w:rsidRPr="00DC774D" w:rsidRDefault="00DA6879" w:rsidP="00192B11">
      <w:pPr>
        <w:pStyle w:val="BodyText"/>
        <w:rPr>
          <w:rFonts w:ascii="Arial" w:hAnsi="Arial" w:cs="Arial"/>
          <w:b w:val="0"/>
          <w:i/>
          <w:sz w:val="22"/>
          <w:szCs w:val="22"/>
        </w:rPr>
      </w:pPr>
      <w:r w:rsidRPr="00DC774D">
        <w:rPr>
          <w:rFonts w:ascii="Arial" w:hAnsi="Arial" w:cs="Arial"/>
          <w:b w:val="0"/>
          <w:i/>
          <w:sz w:val="22"/>
          <w:szCs w:val="22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C774D">
        <w:rPr>
          <w:rFonts w:ascii="Arial" w:hAnsi="Arial" w:cs="Arial"/>
          <w:b w:val="0"/>
          <w:i/>
          <w:sz w:val="22"/>
          <w:szCs w:val="22"/>
        </w:rPr>
        <w:t xml:space="preserve">For more information, please call </w:t>
      </w:r>
      <w:r w:rsidR="00192B11" w:rsidRPr="00DC774D">
        <w:rPr>
          <w:rFonts w:ascii="Arial" w:hAnsi="Arial" w:cs="Arial"/>
          <w:i/>
          <w:color w:val="FF0000"/>
          <w:sz w:val="22"/>
          <w:szCs w:val="22"/>
        </w:rPr>
        <w:t>(insert contact name, phone number and email address)</w:t>
      </w:r>
      <w:r w:rsidR="00192B11" w:rsidRPr="00DC774D">
        <w:rPr>
          <w:rFonts w:ascii="Arial" w:hAnsi="Arial" w:cs="Arial"/>
          <w:i/>
          <w:sz w:val="22"/>
          <w:szCs w:val="22"/>
        </w:rPr>
        <w:t>.</w:t>
      </w:r>
    </w:p>
    <w:p w:rsidR="00192B11" w:rsidRPr="00DC774D" w:rsidRDefault="00192B11" w:rsidP="00192B11">
      <w:pPr>
        <w:rPr>
          <w:rFonts w:ascii="Arial" w:hAnsi="Arial" w:cs="Arial"/>
          <w:sz w:val="22"/>
          <w:szCs w:val="22"/>
        </w:rPr>
      </w:pPr>
    </w:p>
    <w:p w:rsidR="00192B11" w:rsidRPr="00574032" w:rsidRDefault="00192B11" w:rsidP="00192B11">
      <w:pPr>
        <w:jc w:val="center"/>
        <w:rPr>
          <w:rFonts w:ascii="Arial" w:hAnsi="Arial" w:cs="Arial"/>
          <w:sz w:val="22"/>
          <w:szCs w:val="22"/>
        </w:rPr>
      </w:pPr>
      <w:r w:rsidRPr="00574032">
        <w:rPr>
          <w:rFonts w:ascii="Arial" w:hAnsi="Arial" w:cs="Arial"/>
          <w:sz w:val="22"/>
          <w:szCs w:val="22"/>
        </w:rPr>
        <w:t>###</w:t>
      </w:r>
    </w:p>
    <w:p w:rsidR="00A379DB" w:rsidRPr="00DC774D" w:rsidRDefault="00A379DB" w:rsidP="00192B11">
      <w:pPr>
        <w:rPr>
          <w:rFonts w:ascii="Arial" w:hAnsi="Arial" w:cs="Arial"/>
          <w:sz w:val="22"/>
          <w:szCs w:val="22"/>
        </w:rPr>
      </w:pPr>
    </w:p>
    <w:p w:rsidR="008530C2" w:rsidRPr="00DC774D" w:rsidRDefault="008530C2" w:rsidP="00192B11">
      <w:pPr>
        <w:rPr>
          <w:sz w:val="22"/>
          <w:szCs w:val="22"/>
        </w:rPr>
      </w:pPr>
    </w:p>
    <w:sectPr w:rsidR="008530C2" w:rsidRPr="00DC774D" w:rsidSect="001534AF">
      <w:pgSz w:w="12240" w:h="15840" w:code="1"/>
      <w:pgMar w:top="720" w:right="144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64" w:rsidRDefault="00494264">
      <w:r>
        <w:separator/>
      </w:r>
    </w:p>
  </w:endnote>
  <w:endnote w:type="continuationSeparator" w:id="0">
    <w:p w:rsidR="00494264" w:rsidRDefault="0049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64" w:rsidRDefault="00494264">
      <w:r>
        <w:separator/>
      </w:r>
    </w:p>
  </w:footnote>
  <w:footnote w:type="continuationSeparator" w:id="0">
    <w:p w:rsidR="00494264" w:rsidRDefault="00494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12206"/>
    <w:rsid w:val="000143E5"/>
    <w:rsid w:val="00031221"/>
    <w:rsid w:val="00046D81"/>
    <w:rsid w:val="000B240E"/>
    <w:rsid w:val="00103A53"/>
    <w:rsid w:val="0011008E"/>
    <w:rsid w:val="00112484"/>
    <w:rsid w:val="001534AF"/>
    <w:rsid w:val="00167EAD"/>
    <w:rsid w:val="00192B11"/>
    <w:rsid w:val="001976FE"/>
    <w:rsid w:val="001A368D"/>
    <w:rsid w:val="001B1F21"/>
    <w:rsid w:val="001C2167"/>
    <w:rsid w:val="001D117A"/>
    <w:rsid w:val="001E1E9B"/>
    <w:rsid w:val="0022043C"/>
    <w:rsid w:val="002352C4"/>
    <w:rsid w:val="002B0051"/>
    <w:rsid w:val="002E347A"/>
    <w:rsid w:val="00332D03"/>
    <w:rsid w:val="00357CCD"/>
    <w:rsid w:val="00371F3C"/>
    <w:rsid w:val="00390B6D"/>
    <w:rsid w:val="003D2897"/>
    <w:rsid w:val="003E4E04"/>
    <w:rsid w:val="00407224"/>
    <w:rsid w:val="00416CA9"/>
    <w:rsid w:val="0041739A"/>
    <w:rsid w:val="00421279"/>
    <w:rsid w:val="00440C62"/>
    <w:rsid w:val="00450BFA"/>
    <w:rsid w:val="00494264"/>
    <w:rsid w:val="004E4E5C"/>
    <w:rsid w:val="004F0B55"/>
    <w:rsid w:val="004F2D92"/>
    <w:rsid w:val="00505618"/>
    <w:rsid w:val="00525338"/>
    <w:rsid w:val="00574032"/>
    <w:rsid w:val="005A468E"/>
    <w:rsid w:val="005C31F8"/>
    <w:rsid w:val="006419C9"/>
    <w:rsid w:val="00674F7B"/>
    <w:rsid w:val="0067582D"/>
    <w:rsid w:val="006A23BF"/>
    <w:rsid w:val="006B2DF4"/>
    <w:rsid w:val="006C757D"/>
    <w:rsid w:val="006D76ED"/>
    <w:rsid w:val="00735476"/>
    <w:rsid w:val="007509A2"/>
    <w:rsid w:val="007526E6"/>
    <w:rsid w:val="007927F3"/>
    <w:rsid w:val="00792A27"/>
    <w:rsid w:val="007B5AA8"/>
    <w:rsid w:val="008242FC"/>
    <w:rsid w:val="008530C2"/>
    <w:rsid w:val="0086649F"/>
    <w:rsid w:val="00881EA9"/>
    <w:rsid w:val="00885011"/>
    <w:rsid w:val="00885CA7"/>
    <w:rsid w:val="008D6A23"/>
    <w:rsid w:val="008D745E"/>
    <w:rsid w:val="008E159A"/>
    <w:rsid w:val="00902128"/>
    <w:rsid w:val="00917272"/>
    <w:rsid w:val="009273C2"/>
    <w:rsid w:val="00942653"/>
    <w:rsid w:val="00962DE3"/>
    <w:rsid w:val="009724A6"/>
    <w:rsid w:val="00972713"/>
    <w:rsid w:val="009D7434"/>
    <w:rsid w:val="009F44E4"/>
    <w:rsid w:val="00A10F77"/>
    <w:rsid w:val="00A17989"/>
    <w:rsid w:val="00A35D46"/>
    <w:rsid w:val="00A379DB"/>
    <w:rsid w:val="00A477A7"/>
    <w:rsid w:val="00AA5C30"/>
    <w:rsid w:val="00AD0AE8"/>
    <w:rsid w:val="00AF7E45"/>
    <w:rsid w:val="00B059D2"/>
    <w:rsid w:val="00B25329"/>
    <w:rsid w:val="00B31002"/>
    <w:rsid w:val="00B45C21"/>
    <w:rsid w:val="00B94E6E"/>
    <w:rsid w:val="00BD1E37"/>
    <w:rsid w:val="00C26344"/>
    <w:rsid w:val="00C422C9"/>
    <w:rsid w:val="00C727E1"/>
    <w:rsid w:val="00C8790A"/>
    <w:rsid w:val="00CB1D2A"/>
    <w:rsid w:val="00D1191E"/>
    <w:rsid w:val="00D300EF"/>
    <w:rsid w:val="00D437D7"/>
    <w:rsid w:val="00DA6879"/>
    <w:rsid w:val="00DC143C"/>
    <w:rsid w:val="00DC774D"/>
    <w:rsid w:val="00E072E2"/>
    <w:rsid w:val="00E21B29"/>
    <w:rsid w:val="00E42E60"/>
    <w:rsid w:val="00E44A6A"/>
    <w:rsid w:val="00E67B8A"/>
    <w:rsid w:val="00E7706B"/>
    <w:rsid w:val="00E87A5B"/>
    <w:rsid w:val="00ED0269"/>
    <w:rsid w:val="00EE4155"/>
    <w:rsid w:val="00F56ECF"/>
    <w:rsid w:val="00F91D9B"/>
    <w:rsid w:val="00FB4CE0"/>
    <w:rsid w:val="00FB55CB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F7F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F7FB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F2D9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94F2-37C9-4C83-8F87-5A9E4FFF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Kelly Loussedes</cp:lastModifiedBy>
  <cp:revision>2</cp:revision>
  <cp:lastPrinted>2004-03-31T17:50:00Z</cp:lastPrinted>
  <dcterms:created xsi:type="dcterms:W3CDTF">2018-02-22T17:20:00Z</dcterms:created>
  <dcterms:modified xsi:type="dcterms:W3CDTF">2018-02-22T17:20:00Z</dcterms:modified>
</cp:coreProperties>
</file>